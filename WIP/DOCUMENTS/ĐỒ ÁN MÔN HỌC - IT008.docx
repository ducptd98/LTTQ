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B6F" w:rsidRDefault="006D6D63" w:rsidP="006D6D63">
      <w:pPr>
        <w:jc w:val="center"/>
        <w:rPr>
          <w:b/>
          <w:sz w:val="40"/>
          <w:szCs w:val="40"/>
        </w:rPr>
      </w:pPr>
      <w:r w:rsidRPr="006D6D63">
        <w:rPr>
          <w:b/>
          <w:sz w:val="40"/>
          <w:szCs w:val="40"/>
        </w:rPr>
        <w:t>ĐỒ ÁN MÔN HỌC</w:t>
      </w:r>
    </w:p>
    <w:p w:rsidR="006D6D63" w:rsidRPr="006D6D63" w:rsidRDefault="006D6D63" w:rsidP="006D6D63">
      <w:pPr>
        <w:jc w:val="center"/>
        <w:rPr>
          <w:sz w:val="36"/>
          <w:szCs w:val="36"/>
        </w:rPr>
      </w:pPr>
      <w:r w:rsidRPr="006D6D63">
        <w:rPr>
          <w:sz w:val="36"/>
          <w:szCs w:val="36"/>
        </w:rPr>
        <w:t>ĐỀ TÀI:</w:t>
      </w:r>
    </w:p>
    <w:p w:rsidR="006D6D63" w:rsidRDefault="006D6D63" w:rsidP="006D6D63">
      <w:pPr>
        <w:jc w:val="center"/>
        <w:rPr>
          <w:sz w:val="36"/>
          <w:szCs w:val="36"/>
        </w:rPr>
      </w:pPr>
      <w:r w:rsidRPr="006D6D63">
        <w:rPr>
          <w:sz w:val="36"/>
          <w:szCs w:val="36"/>
        </w:rPr>
        <w:t>ỨNG DỤNG MÔ PHỎNG ĐỒ THỊ</w:t>
      </w:r>
    </w:p>
    <w:p w:rsidR="006D6D63" w:rsidRDefault="006D6D63" w:rsidP="006D6D63">
      <w:pPr>
        <w:rPr>
          <w:b/>
          <w:sz w:val="36"/>
          <w:szCs w:val="36"/>
        </w:rPr>
      </w:pPr>
      <w:r>
        <w:rPr>
          <w:b/>
          <w:sz w:val="36"/>
          <w:szCs w:val="36"/>
        </w:rPr>
        <w:t>Sinh viên thực hiện:</w:t>
      </w:r>
    </w:p>
    <w:p w:rsidR="006D6D63" w:rsidRDefault="006D6D63" w:rsidP="006D6D63">
      <w:pPr>
        <w:rPr>
          <w:sz w:val="28"/>
          <w:szCs w:val="28"/>
        </w:rPr>
      </w:pPr>
      <w:r>
        <w:rPr>
          <w:sz w:val="28"/>
          <w:szCs w:val="28"/>
        </w:rPr>
        <w:tab/>
        <w:t>Phạm Thanh Đức</w:t>
      </w:r>
    </w:p>
    <w:p w:rsidR="006D6D63" w:rsidRDefault="006D6D63" w:rsidP="006D6D63">
      <w:pPr>
        <w:rPr>
          <w:sz w:val="28"/>
          <w:szCs w:val="28"/>
        </w:rPr>
      </w:pPr>
      <w:r>
        <w:rPr>
          <w:sz w:val="28"/>
          <w:szCs w:val="28"/>
        </w:rPr>
        <w:tab/>
        <w:t>Nguyễn Thành Công</w:t>
      </w:r>
    </w:p>
    <w:p w:rsidR="006D6D63" w:rsidRDefault="006D6D63" w:rsidP="006D6D63">
      <w:pPr>
        <w:rPr>
          <w:b/>
          <w:sz w:val="36"/>
          <w:szCs w:val="36"/>
        </w:rPr>
      </w:pPr>
      <w:r>
        <w:rPr>
          <w:b/>
          <w:sz w:val="36"/>
          <w:szCs w:val="36"/>
        </w:rPr>
        <w:t>Giảng viên hướng dẫn:</w:t>
      </w:r>
    </w:p>
    <w:p w:rsidR="006D6D63" w:rsidRDefault="006D6D63" w:rsidP="006D6D63">
      <w:pPr>
        <w:rPr>
          <w:sz w:val="28"/>
          <w:szCs w:val="28"/>
        </w:rPr>
      </w:pPr>
      <w:r>
        <w:rPr>
          <w:b/>
          <w:sz w:val="36"/>
          <w:szCs w:val="36"/>
        </w:rPr>
        <w:tab/>
      </w:r>
      <w:r>
        <w:rPr>
          <w:sz w:val="28"/>
          <w:szCs w:val="28"/>
        </w:rPr>
        <w:t>GV Lí thuyết: Huỳnh Tuấn Anh</w:t>
      </w:r>
    </w:p>
    <w:p w:rsidR="00437693" w:rsidRDefault="006D6D63">
      <w:pPr>
        <w:rPr>
          <w:sz w:val="28"/>
          <w:szCs w:val="28"/>
        </w:rPr>
      </w:pPr>
      <w:r>
        <w:rPr>
          <w:sz w:val="28"/>
          <w:szCs w:val="28"/>
        </w:rPr>
        <w:tab/>
        <w:t>GV Thực hành: Nguyễn Tấn Toàn</w:t>
      </w:r>
    </w:p>
    <w:p w:rsidR="000A7979" w:rsidRDefault="000A7979" w:rsidP="000A797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sdt>
      <w:sdtPr>
        <w:id w:val="-113648805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0A7979" w:rsidRPr="000A7979" w:rsidRDefault="000A7979" w:rsidP="000A7979">
          <w:pPr>
            <w:pStyle w:val="TOCHeading"/>
          </w:pPr>
          <w:r>
            <w:t>Mục lục</w:t>
          </w:r>
        </w:p>
        <w:p w:rsidR="000A7979" w:rsidRDefault="000A7979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217722" w:history="1">
            <w:r w:rsidRPr="006131E6">
              <w:rPr>
                <w:rStyle w:val="Hyperlink"/>
                <w:noProof/>
              </w:rPr>
              <w:t>Chương 1: Mở đầu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_Toc528217722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979" w:rsidRDefault="000A797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8217723" w:history="1">
            <w:r w:rsidRPr="006131E6">
              <w:rPr>
                <w:rStyle w:val="Hyperlink"/>
                <w:noProof/>
              </w:rPr>
              <w:t>1.1)</w:t>
            </w:r>
            <w:r>
              <w:rPr>
                <w:rFonts w:eastAsiaTheme="minorEastAsia"/>
                <w:noProof/>
              </w:rPr>
              <w:tab/>
            </w:r>
            <w:r w:rsidRPr="006131E6">
              <w:rPr>
                <w:rStyle w:val="Hyperlink"/>
                <w:noProof/>
              </w:rPr>
              <w:t>Thực trạng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_Toc528217723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979" w:rsidRDefault="000A797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8217724" w:history="1">
            <w:r w:rsidRPr="006131E6">
              <w:rPr>
                <w:rStyle w:val="Hyperlink"/>
                <w:noProof/>
              </w:rPr>
              <w:t>1.2)</w:t>
            </w:r>
            <w:r>
              <w:rPr>
                <w:rFonts w:eastAsiaTheme="minorEastAsia"/>
                <w:noProof/>
              </w:rPr>
              <w:tab/>
            </w:r>
            <w:r w:rsidRPr="006131E6">
              <w:rPr>
                <w:rStyle w:val="Hyperlink"/>
                <w:noProof/>
              </w:rPr>
              <w:t>Cơ sở lý thuyết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_Toc528217724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979" w:rsidRPr="000A7979" w:rsidRDefault="000A7979" w:rsidP="000A7979">
          <w:pPr>
            <w:rPr>
              <w:sz w:val="28"/>
              <w:szCs w:val="28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6D6D63" w:rsidRDefault="006D6D63" w:rsidP="00437693">
      <w:pPr>
        <w:pStyle w:val="L1"/>
      </w:pPr>
      <w:bookmarkStart w:id="0" w:name="_Toc528217722"/>
      <w:r>
        <w:t>Chương 1: Mở đầu</w:t>
      </w:r>
      <w:bookmarkEnd w:id="0"/>
    </w:p>
    <w:p w:rsidR="006D6D63" w:rsidRPr="009602C1" w:rsidRDefault="006D6D63" w:rsidP="00437693">
      <w:pPr>
        <w:pStyle w:val="L2"/>
      </w:pPr>
      <w:bookmarkStart w:id="1" w:name="_Toc528217723"/>
      <w:r w:rsidRPr="009602C1">
        <w:t>Thực trạng</w:t>
      </w:r>
      <w:bookmarkEnd w:id="1"/>
    </w:p>
    <w:p w:rsidR="006D6D63" w:rsidRDefault="006D6D63" w:rsidP="006D6D6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Theo công nghệ ngày càng phát triển học sinh có nhu cầu tiếp súc với công nghệ mới ngày càng cao vì thế nhóm chúng em chọn đề tài “ Ứng dụng mô phỏng đồ thị” nhằm giúp các bạn học sinh có thể thấy rõ nét hơn về </w:t>
      </w:r>
      <w:r w:rsidR="00A27F66">
        <w:rPr>
          <w:sz w:val="28"/>
          <w:szCs w:val="28"/>
        </w:rPr>
        <w:t>các dạng đồ thị căn bản của mình trong quá trình học</w:t>
      </w:r>
    </w:p>
    <w:p w:rsidR="009602C1" w:rsidRPr="009602C1" w:rsidRDefault="009602C1" w:rsidP="00C557F8">
      <w:pPr>
        <w:pStyle w:val="L2"/>
      </w:pPr>
      <w:bookmarkStart w:id="2" w:name="_Toc528217724"/>
      <w:r w:rsidRPr="009602C1">
        <w:t>Cơ sở lý thuyết</w:t>
      </w:r>
      <w:bookmarkEnd w:id="2"/>
    </w:p>
    <w:p w:rsidR="009602C1" w:rsidRDefault="009602C1" w:rsidP="009602C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Dựa trên các công thức toán học cũng như dạng đồ thị và cách vẽ để mô phỏng đồ thị</w:t>
      </w:r>
    </w:p>
    <w:p w:rsidR="00437693" w:rsidRDefault="009602C1" w:rsidP="0043769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Dựa trên các đối tượng, thư viện đã được cung cấp sẵn trên công cụ lập trình. VD: Graphics,Window form,...</w:t>
      </w:r>
    </w:p>
    <w:p w:rsidR="00437693" w:rsidRDefault="00437693" w:rsidP="00437693">
      <w:pPr>
        <w:pStyle w:val="ListParagraph"/>
        <w:ind w:left="1080"/>
        <w:rPr>
          <w:sz w:val="28"/>
          <w:szCs w:val="28"/>
        </w:rPr>
      </w:pPr>
    </w:p>
    <w:p w:rsidR="00C557F8" w:rsidRPr="00C557F8" w:rsidRDefault="00437693" w:rsidP="00C557F8">
      <w:pPr>
        <w:jc w:val="center"/>
        <w:rPr>
          <w:b/>
          <w:sz w:val="36"/>
          <w:szCs w:val="36"/>
        </w:rPr>
      </w:pPr>
      <w:r w:rsidRPr="00C557F8">
        <w:rPr>
          <w:b/>
          <w:sz w:val="36"/>
          <w:szCs w:val="36"/>
        </w:rPr>
        <w:t>Chương 2: Phân tích</w:t>
      </w:r>
    </w:p>
    <w:p w:rsidR="00C557F8" w:rsidRPr="00C557F8" w:rsidRDefault="00C557F8" w:rsidP="00C557F8">
      <w:pPr>
        <w:rPr>
          <w:b/>
          <w:sz w:val="28"/>
          <w:szCs w:val="28"/>
        </w:rPr>
      </w:pPr>
      <w:r>
        <w:rPr>
          <w:b/>
          <w:sz w:val="28"/>
          <w:szCs w:val="28"/>
        </w:rPr>
        <w:t>2.1)</w:t>
      </w:r>
      <w:r>
        <w:rPr>
          <w:b/>
          <w:sz w:val="28"/>
          <w:szCs w:val="28"/>
        </w:rPr>
        <w:tab/>
        <w:t>Nhu cầu</w:t>
      </w:r>
    </w:p>
    <w:p w:rsidR="00C557F8" w:rsidRDefault="00C557F8" w:rsidP="00C557F8">
      <w:pPr>
        <w:rPr>
          <w:sz w:val="28"/>
          <w:szCs w:val="28"/>
        </w:rPr>
      </w:pPr>
      <w:r>
        <w:t xml:space="preserve">- </w:t>
      </w:r>
      <w:r>
        <w:tab/>
      </w:r>
      <w:r w:rsidRPr="00C557F8">
        <w:rPr>
          <w:sz w:val="28"/>
          <w:szCs w:val="28"/>
        </w:rPr>
        <w:t>Ph</w:t>
      </w:r>
      <w:r>
        <w:rPr>
          <w:sz w:val="28"/>
          <w:szCs w:val="28"/>
        </w:rPr>
        <w:t>ục vụ việc quan sát cũng như tính toán kiểm tra toạ độ của các điểm trên đồ thị</w:t>
      </w:r>
    </w:p>
    <w:p w:rsidR="00C557F8" w:rsidRDefault="00C557F8" w:rsidP="00C557F8">
      <w:pPr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  <w:t xml:space="preserve">Mô phỏng các dạng hình khó vẽ </w:t>
      </w:r>
    </w:p>
    <w:p w:rsidR="00C557F8" w:rsidRDefault="00C557F8" w:rsidP="00C557F8">
      <w:pPr>
        <w:rPr>
          <w:b/>
          <w:sz w:val="28"/>
          <w:szCs w:val="28"/>
        </w:rPr>
      </w:pPr>
      <w:r w:rsidRPr="00C557F8">
        <w:rPr>
          <w:b/>
          <w:sz w:val="28"/>
          <w:szCs w:val="28"/>
        </w:rPr>
        <w:t>2.2) Chức năng</w:t>
      </w:r>
    </w:p>
    <w:p w:rsidR="00C557F8" w:rsidRDefault="00C557F8" w:rsidP="00C557F8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2.2.1) </w:t>
      </w:r>
      <w:r w:rsidR="000A7979">
        <w:rPr>
          <w:b/>
          <w:sz w:val="28"/>
          <w:szCs w:val="28"/>
        </w:rPr>
        <w:t>Vẽ</w:t>
      </w:r>
    </w:p>
    <w:p w:rsidR="000A7979" w:rsidRDefault="000A7979" w:rsidP="00C557F8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2.2.2) Phóng to, thu nhỏ</w:t>
      </w:r>
    </w:p>
    <w:p w:rsidR="000A7979" w:rsidRPr="00C557F8" w:rsidRDefault="000A7979" w:rsidP="000A797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Chương 3: Thiết kế</w:t>
      </w:r>
    </w:p>
    <w:p w:rsidR="000A7979" w:rsidRDefault="000A7979" w:rsidP="00C557F8">
      <w:pPr>
        <w:rPr>
          <w:b/>
          <w:sz w:val="28"/>
          <w:szCs w:val="28"/>
        </w:rPr>
      </w:pPr>
      <w:r>
        <w:rPr>
          <w:b/>
          <w:sz w:val="28"/>
          <w:szCs w:val="28"/>
        </w:rPr>
        <w:t>3.1)</w:t>
      </w:r>
      <w:r>
        <w:rPr>
          <w:b/>
          <w:sz w:val="28"/>
          <w:szCs w:val="28"/>
        </w:rPr>
        <w:tab/>
        <w:t>Sơ đồ lớp</w:t>
      </w:r>
    </w:p>
    <w:p w:rsidR="000A7979" w:rsidRDefault="000A7979" w:rsidP="00C557F8">
      <w:pPr>
        <w:rPr>
          <w:b/>
          <w:sz w:val="28"/>
          <w:szCs w:val="28"/>
        </w:rPr>
      </w:pPr>
      <w:r>
        <w:rPr>
          <w:b/>
          <w:sz w:val="28"/>
          <w:szCs w:val="28"/>
        </w:rPr>
        <w:t>3.2)</w:t>
      </w:r>
      <w:r>
        <w:rPr>
          <w:b/>
          <w:sz w:val="28"/>
          <w:szCs w:val="28"/>
        </w:rPr>
        <w:tab/>
        <w:t>Thiết kế giao diện</w:t>
      </w:r>
      <w:r>
        <w:rPr>
          <w:b/>
          <w:sz w:val="28"/>
          <w:szCs w:val="28"/>
        </w:rPr>
        <w:tab/>
        <w:t>(đưa giao diện chính)</w:t>
      </w:r>
    </w:p>
    <w:p w:rsidR="000A7979" w:rsidRDefault="000A7979" w:rsidP="00C557F8">
      <w:pPr>
        <w:rPr>
          <w:b/>
          <w:sz w:val="28"/>
          <w:szCs w:val="28"/>
        </w:rPr>
      </w:pPr>
      <w:r>
        <w:rPr>
          <w:b/>
          <w:sz w:val="28"/>
          <w:szCs w:val="28"/>
        </w:rPr>
        <w:t>3.3)</w:t>
      </w:r>
      <w:r>
        <w:rPr>
          <w:b/>
          <w:sz w:val="28"/>
          <w:szCs w:val="28"/>
        </w:rPr>
        <w:tab/>
        <w:t>Thiết kế xử lý</w:t>
      </w:r>
    </w:p>
    <w:p w:rsidR="000A7979" w:rsidRDefault="000A7979" w:rsidP="00C557F8">
      <w:pPr>
        <w:rPr>
          <w:b/>
          <w:sz w:val="28"/>
          <w:szCs w:val="28"/>
        </w:rPr>
      </w:pPr>
      <w:r>
        <w:rPr>
          <w:b/>
          <w:sz w:val="28"/>
          <w:szCs w:val="28"/>
        </w:rPr>
        <w:t>3.4)</w:t>
      </w:r>
      <w:r>
        <w:rPr>
          <w:b/>
          <w:sz w:val="28"/>
          <w:szCs w:val="28"/>
        </w:rPr>
        <w:tab/>
        <w:t>Thiết kế dữ liệu</w:t>
      </w:r>
    </w:p>
    <w:p w:rsidR="000A7979" w:rsidRDefault="000A7979" w:rsidP="00C557F8">
      <w:pPr>
        <w:rPr>
          <w:b/>
          <w:sz w:val="28"/>
          <w:szCs w:val="28"/>
        </w:rPr>
      </w:pPr>
      <w:r>
        <w:rPr>
          <w:b/>
          <w:sz w:val="28"/>
          <w:szCs w:val="28"/>
        </w:rPr>
        <w:t>3.5)</w:t>
      </w:r>
      <w:r>
        <w:rPr>
          <w:b/>
          <w:sz w:val="28"/>
          <w:szCs w:val="28"/>
        </w:rPr>
        <w:tab/>
        <w:t>Thiết kế kiến trúc</w:t>
      </w:r>
    </w:p>
    <w:p w:rsidR="000A7979" w:rsidRDefault="000A7979" w:rsidP="00C557F8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3.5.1) Danh sách các Component/Packages</w:t>
      </w:r>
    </w:p>
    <w:p w:rsidR="000A7979" w:rsidRDefault="000A7979" w:rsidP="00C557F8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3.5.2) Tương tác giữa các component</w:t>
      </w:r>
    </w:p>
    <w:p w:rsidR="000A7979" w:rsidRPr="00C557F8" w:rsidRDefault="000A7979" w:rsidP="000A797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Chương 4</w:t>
      </w:r>
      <w:r>
        <w:rPr>
          <w:b/>
          <w:sz w:val="36"/>
          <w:szCs w:val="36"/>
        </w:rPr>
        <w:t xml:space="preserve">: </w:t>
      </w:r>
      <w:r>
        <w:rPr>
          <w:b/>
          <w:sz w:val="36"/>
          <w:szCs w:val="36"/>
        </w:rPr>
        <w:t>Cài đặt</w:t>
      </w:r>
    </w:p>
    <w:p w:rsidR="000A7979" w:rsidRDefault="000A7979" w:rsidP="00C557F8">
      <w:pPr>
        <w:rPr>
          <w:b/>
          <w:sz w:val="28"/>
          <w:szCs w:val="28"/>
        </w:rPr>
      </w:pPr>
      <w:r>
        <w:rPr>
          <w:b/>
          <w:sz w:val="28"/>
          <w:szCs w:val="28"/>
        </w:rPr>
        <w:t>4.1) Công nghệ sử dụng</w:t>
      </w:r>
    </w:p>
    <w:p w:rsidR="000A7979" w:rsidRDefault="000A7979" w:rsidP="00C557F8">
      <w:pPr>
        <w:rPr>
          <w:b/>
          <w:sz w:val="28"/>
          <w:szCs w:val="28"/>
        </w:rPr>
      </w:pPr>
      <w:r>
        <w:rPr>
          <w:b/>
          <w:sz w:val="28"/>
          <w:szCs w:val="28"/>
        </w:rPr>
        <w:t>4.2) Vấn đề khi cài đặt</w:t>
      </w:r>
    </w:p>
    <w:p w:rsidR="000A7979" w:rsidRDefault="000A7979" w:rsidP="00C557F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4.3) </w:t>
      </w:r>
      <w:r w:rsidR="00355AEA">
        <w:rPr>
          <w:b/>
          <w:sz w:val="28"/>
          <w:szCs w:val="28"/>
        </w:rPr>
        <w:t>Mô tả giải pháp và kĩ thuật</w:t>
      </w:r>
    </w:p>
    <w:p w:rsidR="00355AEA" w:rsidRPr="00C557F8" w:rsidRDefault="00355AEA" w:rsidP="00355AE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Chương 5</w:t>
      </w:r>
      <w:r>
        <w:rPr>
          <w:b/>
          <w:sz w:val="36"/>
          <w:szCs w:val="36"/>
        </w:rPr>
        <w:t xml:space="preserve">: </w:t>
      </w:r>
      <w:r>
        <w:rPr>
          <w:b/>
          <w:sz w:val="36"/>
          <w:szCs w:val="36"/>
        </w:rPr>
        <w:t>Kiểm thử</w:t>
      </w:r>
    </w:p>
    <w:p w:rsidR="00355AEA" w:rsidRPr="00C557F8" w:rsidRDefault="00355AEA" w:rsidP="00355AE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Chương 6</w:t>
      </w:r>
      <w:r>
        <w:rPr>
          <w:b/>
          <w:sz w:val="36"/>
          <w:szCs w:val="36"/>
        </w:rPr>
        <w:t xml:space="preserve">: </w:t>
      </w:r>
      <w:r>
        <w:rPr>
          <w:b/>
          <w:sz w:val="36"/>
          <w:szCs w:val="36"/>
        </w:rPr>
        <w:t>Tổng kết</w:t>
      </w:r>
    </w:p>
    <w:p w:rsidR="00355AEA" w:rsidRPr="000A7979" w:rsidRDefault="00355AEA" w:rsidP="00C557F8">
      <w:pPr>
        <w:rPr>
          <w:b/>
          <w:sz w:val="28"/>
          <w:szCs w:val="28"/>
        </w:rPr>
      </w:pPr>
    </w:p>
    <w:p w:rsidR="00355AEA" w:rsidRDefault="00355AEA" w:rsidP="00C557F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Tài liệu tham khảo:</w:t>
      </w:r>
    </w:p>
    <w:p w:rsidR="000A7979" w:rsidRPr="00355AEA" w:rsidRDefault="00355AEA" w:rsidP="00C557F8">
      <w:pPr>
        <w:rPr>
          <w:rStyle w:val="Hyperlink"/>
        </w:rPr>
      </w:pPr>
      <w:hyperlink r:id="rId8" w:history="1">
        <w:r w:rsidRPr="00355AEA">
          <w:rPr>
            <w:rStyle w:val="Hyperlink"/>
          </w:rPr>
          <w:t>https://docs.microsoft.com/en-us/dotnet/a</w:t>
        </w:r>
        <w:r w:rsidRPr="00355AEA">
          <w:rPr>
            <w:rStyle w:val="Hyperlink"/>
          </w:rPr>
          <w:t>p</w:t>
        </w:r>
        <w:r w:rsidRPr="00355AEA">
          <w:rPr>
            <w:rStyle w:val="Hyperlink"/>
          </w:rPr>
          <w:t>i/system.drawing.graphics</w:t>
        </w:r>
        <w:r w:rsidR="000A7979" w:rsidRPr="00355AEA">
          <w:rPr>
            <w:rStyle w:val="Hyperlink"/>
          </w:rPr>
          <w:tab/>
        </w:r>
      </w:hyperlink>
    </w:p>
    <w:p w:rsidR="00C557F8" w:rsidRPr="00355AEA" w:rsidRDefault="00355AEA" w:rsidP="00C557F8">
      <w:pPr>
        <w:rPr>
          <w:rStyle w:val="Hyperlink"/>
        </w:rPr>
      </w:pPr>
      <w:hyperlink r:id="rId9" w:history="1">
        <w:r w:rsidRPr="00355AEA">
          <w:rPr>
            <w:rStyle w:val="Hyperlink"/>
          </w:rPr>
          <w:t>https://docs.microsoft.com/en-us/dotnet/framework/winforms/</w:t>
        </w:r>
      </w:hyperlink>
      <w:bookmarkStart w:id="3" w:name="_GoBack"/>
      <w:bookmarkEnd w:id="3"/>
    </w:p>
    <w:sectPr w:rsidR="00C557F8" w:rsidRPr="00355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708B" w:rsidRDefault="009E708B" w:rsidP="009602C1">
      <w:pPr>
        <w:spacing w:after="0" w:line="240" w:lineRule="auto"/>
      </w:pPr>
      <w:r>
        <w:separator/>
      </w:r>
    </w:p>
  </w:endnote>
  <w:endnote w:type="continuationSeparator" w:id="0">
    <w:p w:rsidR="009E708B" w:rsidRDefault="009E708B" w:rsidP="00960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708B" w:rsidRDefault="009E708B" w:rsidP="009602C1">
      <w:pPr>
        <w:spacing w:after="0" w:line="240" w:lineRule="auto"/>
      </w:pPr>
      <w:r>
        <w:separator/>
      </w:r>
    </w:p>
  </w:footnote>
  <w:footnote w:type="continuationSeparator" w:id="0">
    <w:p w:rsidR="009E708B" w:rsidRDefault="009E708B" w:rsidP="009602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F77AB"/>
    <w:multiLevelType w:val="hybridMultilevel"/>
    <w:tmpl w:val="FBA0F3F0"/>
    <w:lvl w:ilvl="0" w:tplc="44B2B5A4">
      <w:start w:val="1"/>
      <w:numFmt w:val="decimal"/>
      <w:lvlText w:val="%1)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346E0"/>
    <w:multiLevelType w:val="hybridMultilevel"/>
    <w:tmpl w:val="65562C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98538C"/>
    <w:multiLevelType w:val="hybridMultilevel"/>
    <w:tmpl w:val="292ABB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4A65E1"/>
    <w:multiLevelType w:val="hybridMultilevel"/>
    <w:tmpl w:val="41EAFF86"/>
    <w:lvl w:ilvl="0" w:tplc="71927FF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9E00D76"/>
    <w:multiLevelType w:val="multilevel"/>
    <w:tmpl w:val="D7649D66"/>
    <w:lvl w:ilvl="0">
      <w:start w:val="1"/>
      <w:numFmt w:val="decimal"/>
      <w:lvlText w:val="%1."/>
      <w:lvlJc w:val="left"/>
      <w:pPr>
        <w:ind w:left="444" w:hanging="444"/>
      </w:pPr>
      <w:rPr>
        <w:rFonts w:hint="default"/>
        <w:b/>
      </w:rPr>
    </w:lvl>
    <w:lvl w:ilvl="1">
      <w:start w:val="1"/>
      <w:numFmt w:val="decimal"/>
      <w:pStyle w:val="L2"/>
      <w:lvlText w:val="%1.%2)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  <w:b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  <w:b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D63"/>
    <w:rsid w:val="000A7979"/>
    <w:rsid w:val="00355AEA"/>
    <w:rsid w:val="00437693"/>
    <w:rsid w:val="006D6D63"/>
    <w:rsid w:val="009602C1"/>
    <w:rsid w:val="009E708B"/>
    <w:rsid w:val="00A27F66"/>
    <w:rsid w:val="00C557F8"/>
    <w:rsid w:val="00E77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F43A2"/>
  <w15:chartTrackingRefBased/>
  <w15:docId w15:val="{5190975B-92E4-4C45-8215-5A61C771C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6D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02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02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D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D6D63"/>
    <w:pPr>
      <w:outlineLvl w:val="9"/>
    </w:pPr>
  </w:style>
  <w:style w:type="paragraph" w:styleId="ListParagraph">
    <w:name w:val="List Paragraph"/>
    <w:basedOn w:val="Normal"/>
    <w:uiPriority w:val="34"/>
    <w:qFormat/>
    <w:rsid w:val="006D6D6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602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02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602C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602C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602C1"/>
    <w:rPr>
      <w:vertAlign w:val="superscript"/>
    </w:rPr>
  </w:style>
  <w:style w:type="paragraph" w:styleId="TOC2">
    <w:name w:val="toc 2"/>
    <w:basedOn w:val="Normal"/>
    <w:next w:val="Normal"/>
    <w:autoRedefine/>
    <w:uiPriority w:val="39"/>
    <w:unhideWhenUsed/>
    <w:rsid w:val="0043769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37693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437693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437693"/>
    <w:pPr>
      <w:spacing w:after="100"/>
      <w:ind w:left="440"/>
    </w:pPr>
    <w:rPr>
      <w:rFonts w:eastAsiaTheme="minorEastAsia" w:cs="Times New Roman"/>
    </w:rPr>
  </w:style>
  <w:style w:type="paragraph" w:customStyle="1" w:styleId="L1">
    <w:name w:val="L1"/>
    <w:basedOn w:val="Normal"/>
    <w:qFormat/>
    <w:rsid w:val="00437693"/>
    <w:pPr>
      <w:jc w:val="center"/>
      <w:outlineLvl w:val="0"/>
    </w:pPr>
    <w:rPr>
      <w:rFonts w:ascii="Times New Roman" w:hAnsi="Times New Roman"/>
      <w:b/>
      <w:sz w:val="36"/>
      <w:szCs w:val="36"/>
    </w:rPr>
  </w:style>
  <w:style w:type="paragraph" w:customStyle="1" w:styleId="L2">
    <w:name w:val="L2"/>
    <w:basedOn w:val="ListParagraph"/>
    <w:qFormat/>
    <w:rsid w:val="00437693"/>
    <w:pPr>
      <w:numPr>
        <w:ilvl w:val="1"/>
        <w:numId w:val="5"/>
      </w:numPr>
      <w:outlineLvl w:val="1"/>
    </w:pPr>
    <w:rPr>
      <w:b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55A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AEA"/>
  </w:style>
  <w:style w:type="paragraph" w:styleId="Footer">
    <w:name w:val="footer"/>
    <w:basedOn w:val="Normal"/>
    <w:link w:val="FooterChar"/>
    <w:uiPriority w:val="99"/>
    <w:unhideWhenUsed/>
    <w:rsid w:val="00355A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AEA"/>
  </w:style>
  <w:style w:type="character" w:styleId="FollowedHyperlink">
    <w:name w:val="FollowedHyperlink"/>
    <w:basedOn w:val="DefaultParagraphFont"/>
    <w:uiPriority w:val="99"/>
    <w:semiHidden/>
    <w:unhideWhenUsed/>
    <w:rsid w:val="00355A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api/system.drawing.graphics%0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dotnet/framework/winforms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D92"/>
    <w:rsid w:val="00090D92"/>
    <w:rsid w:val="00D9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7931E83FA2541AABD92AEC06D8DDA7E">
    <w:name w:val="87931E83FA2541AABD92AEC06D8DDA7E"/>
    <w:rsid w:val="00090D92"/>
  </w:style>
  <w:style w:type="paragraph" w:customStyle="1" w:styleId="3E654FC55215443FA10056F31763D515">
    <w:name w:val="3E654FC55215443FA10056F31763D515"/>
    <w:rsid w:val="00090D92"/>
  </w:style>
  <w:style w:type="paragraph" w:customStyle="1" w:styleId="D4B7F657DFC0451B85C1B9FD0B40E964">
    <w:name w:val="D4B7F657DFC0451B85C1B9FD0B40E964"/>
    <w:rsid w:val="00090D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841337-4EE5-42FD-B480-0800B5E6D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Phạm</dc:creator>
  <cp:keywords/>
  <dc:description/>
  <cp:lastModifiedBy>Đức Phạm</cp:lastModifiedBy>
  <cp:revision>2</cp:revision>
  <dcterms:created xsi:type="dcterms:W3CDTF">2018-10-25T00:16:00Z</dcterms:created>
  <dcterms:modified xsi:type="dcterms:W3CDTF">2018-10-25T01:17:00Z</dcterms:modified>
</cp:coreProperties>
</file>